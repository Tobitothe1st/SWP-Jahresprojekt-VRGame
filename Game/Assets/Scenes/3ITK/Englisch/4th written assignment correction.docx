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6E006" w14:textId="2C9BE094" w:rsidR="009E33FE" w:rsidRDefault="009E33FE">
      <w:r>
        <w:t>By Tobias Pirkl</w:t>
      </w:r>
    </w:p>
    <w:p w14:paraId="73035F82" w14:textId="07B041E4" w:rsidR="009E33FE" w:rsidRDefault="009E33FE">
      <w:proofErr w:type="spellStart"/>
      <w:r>
        <w:t>February</w:t>
      </w:r>
      <w:proofErr w:type="spellEnd"/>
      <w:r>
        <w:t xml:space="preserve"> 11</w:t>
      </w:r>
      <w:r>
        <w:rPr>
          <w:vertAlign w:val="superscript"/>
        </w:rPr>
        <w:t>th</w:t>
      </w:r>
      <w:r>
        <w:t xml:space="preserve">, 4:30 </w:t>
      </w:r>
      <w:proofErr w:type="spellStart"/>
      <w:r>
        <w:t>pm</w:t>
      </w:r>
      <w:proofErr w:type="spellEnd"/>
    </w:p>
    <w:p w14:paraId="0FDC86FF" w14:textId="1A339CD6" w:rsidR="009E33FE" w:rsidRDefault="009E33FE"/>
    <w:p w14:paraId="481AFD3E" w14:textId="77777777" w:rsidR="009E33FE" w:rsidRDefault="009E33FE" w:rsidP="009E33F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de-AT"/>
        </w:rPr>
      </w:pPr>
      <w:r w:rsidRPr="009E33FE">
        <w:rPr>
          <w:color w:val="FF0000"/>
          <w:lang w:val="en-US"/>
        </w:rPr>
        <w:t xml:space="preserve">I have just come across your blog. </w:t>
      </w:r>
      <w:r>
        <w:rPr>
          <w:lang w:val="en-GB"/>
        </w:rPr>
        <w:t>Media</w:t>
      </w:r>
      <w:commentRangeStart w:id="0"/>
      <w:commentRangeEnd w:id="0"/>
      <w:r>
        <w:rPr>
          <w:rStyle w:val="Kommentarzeichen"/>
          <w:sz w:val="22"/>
          <w:szCs w:val="22"/>
        </w:rPr>
        <w:commentReference w:id="0"/>
      </w:r>
      <w:r>
        <w:rPr>
          <w:lang w:val="en-GB"/>
        </w:rPr>
        <w:t xml:space="preserve"> consumption is a big problem in Austria. A lot of my friends are almost glued to the screen all day long (you may have to consider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in an IT-school though). I remember when I was a kid in secondary school, I was heavily addicted to several types of </w:t>
      </w:r>
      <w:ins w:id="1" w:author="Bellinger Romana" w:date="2021-02-27T13:41:00Z">
        <w:r w:rsidRPr="009E33FE">
          <w:rPr>
            <w:color w:val="FF0000"/>
            <w:lang w:val="en-GB"/>
          </w:rPr>
          <w:t>m</w:t>
        </w:r>
      </w:ins>
      <w:del w:id="2" w:author="Bellinger Romana" w:date="2021-02-27T13:41:00Z">
        <w:r w:rsidRPr="009E33FE">
          <w:rPr>
            <w:color w:val="FF0000"/>
            <w:lang w:val="en-GB"/>
          </w:rPr>
          <w:delText>M</w:delText>
        </w:r>
      </w:del>
      <w:r w:rsidRPr="009E33FE">
        <w:rPr>
          <w:color w:val="FF0000"/>
          <w:lang w:val="en-GB"/>
        </w:rPr>
        <w:t>edia</w:t>
      </w:r>
      <w:r>
        <w:rPr>
          <w:lang w:val="en-GB"/>
        </w:rPr>
        <w:t xml:space="preserve">. Back in the days I thought it was normal because many of my classmates were using their mobile devices </w:t>
      </w:r>
      <w:proofErr w:type="gramStart"/>
      <w:r>
        <w:rPr>
          <w:lang w:val="en-GB"/>
        </w:rPr>
        <w:t>fairly often</w:t>
      </w:r>
      <w:proofErr w:type="gramEnd"/>
      <w:r>
        <w:rPr>
          <w:lang w:val="en-GB"/>
        </w:rPr>
        <w:t xml:space="preserve"> as well. Now I know better.</w:t>
      </w:r>
      <w:r>
        <w:rPr>
          <w:rFonts w:ascii="Times New Roman" w:hAnsi="Times New Roman" w:cs="Times New Roman"/>
          <w:sz w:val="24"/>
          <w:szCs w:val="24"/>
          <w:lang w:eastAsia="de-AT"/>
        </w:rPr>
        <w:t xml:space="preserve"> </w:t>
      </w:r>
    </w:p>
    <w:p w14:paraId="49147A0F" w14:textId="1DECF357" w:rsidR="009E33FE" w:rsidRDefault="009E33FE">
      <w:pPr>
        <w:rPr>
          <w:lang w:val="en-US"/>
        </w:rPr>
      </w:pPr>
    </w:p>
    <w:p w14:paraId="264017CA" w14:textId="29C891F5" w:rsidR="009E33FE" w:rsidRDefault="009E33FE">
      <w:pPr>
        <w:rPr>
          <w:lang w:val="en-GB"/>
        </w:rPr>
      </w:pPr>
      <w:r w:rsidRPr="009E33FE">
        <w:rPr>
          <w:color w:val="FF0000"/>
          <w:lang w:val="en-US"/>
        </w:rPr>
        <w:t xml:space="preserve">I may be born in the last generation that “grows up in the nature”, but </w:t>
      </w:r>
      <w:r>
        <w:rPr>
          <w:lang w:val="en-US"/>
        </w:rPr>
        <w:t xml:space="preserve">in </w:t>
      </w:r>
      <w:r>
        <w:rPr>
          <w:lang w:val="en-GB"/>
        </w:rPr>
        <w:t xml:space="preserve">my opinion, it is important to control the usage of </w:t>
      </w:r>
      <w:ins w:id="3" w:author="Bellinger Romana" w:date="2021-02-27T13:41:00Z">
        <w:r>
          <w:rPr>
            <w:lang w:val="en-GB"/>
          </w:rPr>
          <w:t>m</w:t>
        </w:r>
      </w:ins>
      <w:del w:id="4" w:author="Bellinger Romana" w:date="2021-02-27T13:41:00Z">
        <w:r>
          <w:rPr>
            <w:lang w:val="en-GB"/>
          </w:rPr>
          <w:delText>M</w:delText>
        </w:r>
      </w:del>
      <w:r>
        <w:rPr>
          <w:lang w:val="en-GB"/>
        </w:rPr>
        <w:t>edia</w:t>
      </w:r>
      <w:ins w:id="5" w:author="Bellinger Romana" w:date="2021-02-27T13:41:00Z">
        <w:r>
          <w:rPr>
            <w:lang w:val="en-GB"/>
          </w:rPr>
          <w:t xml:space="preserve"> </w:t>
        </w:r>
      </w:ins>
      <w:del w:id="6" w:author="Bellinger Romana" w:date="2021-02-27T13:41:00Z">
        <w:r>
          <w:rPr>
            <w:lang w:val="en-GB"/>
          </w:rPr>
          <w:delText xml:space="preserve"> </w:delText>
        </w:r>
      </w:del>
      <w:r>
        <w:rPr>
          <w:lang w:val="en-GB"/>
        </w:rPr>
        <w:t>until teens can</w:t>
      </w:r>
      <w:ins w:id="7" w:author="Bellinger Romana" w:date="2021-02-27T13:41:00Z">
        <w:r>
          <w:rPr>
            <w:lang w:val="en-GB"/>
          </w:rPr>
          <w:t xml:space="preserve"> </w:t>
        </w:r>
        <w:r w:rsidRPr="009E33FE">
          <w:rPr>
            <w:color w:val="FF0000"/>
            <w:lang w:val="en-GB"/>
          </w:rPr>
          <w:t>do so</w:t>
        </w:r>
      </w:ins>
      <w:r w:rsidRPr="009E33FE">
        <w:rPr>
          <w:color w:val="FF0000"/>
          <w:lang w:val="en-GB"/>
        </w:rPr>
        <w:t xml:space="preserve"> </w:t>
      </w:r>
      <w:r>
        <w:rPr>
          <w:lang w:val="en-GB"/>
        </w:rPr>
        <w:t xml:space="preserve">on their own. A “smartphone rehab” </w:t>
      </w:r>
      <w:proofErr w:type="gramStart"/>
      <w:r>
        <w:rPr>
          <w:lang w:val="en-GB"/>
        </w:rPr>
        <w:t>isn’t</w:t>
      </w:r>
      <w:proofErr w:type="gramEnd"/>
      <w:r>
        <w:rPr>
          <w:lang w:val="en-GB"/>
        </w:rPr>
        <w:t xml:space="preserve"> the right way to </w:t>
      </w:r>
      <w:r w:rsidRPr="009E33FE">
        <w:rPr>
          <w:color w:val="FF0000"/>
          <w:lang w:val="en-GB"/>
        </w:rPr>
        <w:t>go</w:t>
      </w:r>
      <w:r>
        <w:rPr>
          <w:lang w:val="en-GB"/>
        </w:rPr>
        <w:t>, though.</w:t>
      </w:r>
      <w:r w:rsidRPr="009E33FE">
        <w:rPr>
          <w:lang w:val="en-GB"/>
        </w:rPr>
        <w:t xml:space="preserve"> </w:t>
      </w:r>
      <w:del w:id="8" w:author="Bellinger Romana" w:date="2021-02-27T13:42:00Z">
        <w:r>
          <w:rPr>
            <w:lang w:val="en-GB"/>
          </w:rPr>
          <w:delText>”.</w:delText>
        </w:r>
      </w:del>
      <w:r>
        <w:rPr>
          <w:lang w:val="en-GB"/>
        </w:rPr>
        <w:t>I think, the correct way to prevent</w:t>
      </w:r>
      <w:ins w:id="9" w:author="Bellinger Romana" w:date="2021-02-27T13:43:00Z">
        <w:r>
          <w:rPr>
            <w:lang w:val="en-GB"/>
          </w:rPr>
          <w:t xml:space="preserve"> </w:t>
        </w:r>
        <w:r w:rsidRPr="009E33FE">
          <w:rPr>
            <w:color w:val="FF0000"/>
            <w:lang w:val="en-GB"/>
          </w:rPr>
          <w:t>teenagers from a smartphone addiction</w:t>
        </w:r>
      </w:ins>
      <w:r w:rsidRPr="009E33FE">
        <w:rPr>
          <w:color w:val="FF0000"/>
          <w:lang w:val="en-GB"/>
        </w:rPr>
        <w:t xml:space="preserve"> </w:t>
      </w:r>
      <w:r>
        <w:rPr>
          <w:lang w:val="en-GB"/>
        </w:rPr>
        <w:t xml:space="preserve">is to </w:t>
      </w:r>
      <w:r>
        <w:rPr>
          <w:lang w:val="en-GB"/>
        </w:rPr>
        <w:t>provide teens with mobile devices</w:t>
      </w:r>
      <w:r>
        <w:rPr>
          <w:lang w:val="en-GB"/>
        </w:rPr>
        <w:t xml:space="preserve"> </w:t>
      </w:r>
      <w:r w:rsidRPr="009E33FE">
        <w:rPr>
          <w:color w:val="FF0000"/>
          <w:lang w:val="en-GB"/>
        </w:rPr>
        <w:t>not until</w:t>
      </w:r>
      <w:ins w:id="10" w:author="Bellinger Romana" w:date="2021-02-27T13:43:00Z">
        <w:r w:rsidRPr="009E33FE">
          <w:rPr>
            <w:color w:val="FF0000"/>
            <w:lang w:val="en-GB"/>
          </w:rPr>
          <w:t xml:space="preserve"> </w:t>
        </w:r>
      </w:ins>
      <w:r>
        <w:rPr>
          <w:lang w:val="en-GB"/>
        </w:rPr>
        <w:t xml:space="preserve">they found hobbies they </w:t>
      </w:r>
      <w:proofErr w:type="gramStart"/>
      <w:r>
        <w:rPr>
          <w:lang w:val="en-GB"/>
        </w:rPr>
        <w:t>won’t</w:t>
      </w:r>
      <w:proofErr w:type="gramEnd"/>
      <w:r>
        <w:rPr>
          <w:lang w:val="en-GB"/>
        </w:rPr>
        <w:t xml:space="preserve"> drop very easily</w:t>
      </w:r>
      <w:r>
        <w:rPr>
          <w:lang w:val="en-GB"/>
        </w:rPr>
        <w:t>.</w:t>
      </w:r>
      <w:r w:rsidRPr="009E33FE">
        <w:rPr>
          <w:color w:val="FF0000"/>
          <w:lang w:val="en-GB"/>
        </w:rPr>
        <w:t xml:space="preserve"> If they are bored, they tend to use their mobiles too much.</w:t>
      </w:r>
      <w:del w:id="11" w:author="Bellinger Romana" w:date="2021-02-27T13:41:00Z">
        <w:r w:rsidRPr="009E33FE">
          <w:rPr>
            <w:lang w:val="en-GB"/>
          </w:rPr>
          <w:delText xml:space="preserve"> </w:delText>
        </w:r>
      </w:del>
    </w:p>
    <w:p w14:paraId="0E942D70" w14:textId="659FD576" w:rsidR="009E33FE" w:rsidRDefault="009E33FE">
      <w:pPr>
        <w:rPr>
          <w:lang w:val="en-GB"/>
        </w:rPr>
      </w:pPr>
    </w:p>
    <w:p w14:paraId="3FCCFD6A" w14:textId="64B00750" w:rsidR="009E33FE" w:rsidRPr="009E33FE" w:rsidRDefault="009E33FE">
      <w:pPr>
        <w:rPr>
          <w:lang w:val="en-US"/>
        </w:rPr>
      </w:pPr>
      <w:r w:rsidRPr="009E33FE">
        <w:rPr>
          <w:color w:val="FF0000"/>
          <w:lang w:val="en-GB"/>
        </w:rPr>
        <w:t xml:space="preserve">An alternative to a smartphone rehab could be </w:t>
      </w:r>
      <w:r>
        <w:rPr>
          <w:lang w:val="en-GB"/>
        </w:rPr>
        <w:t xml:space="preserve">a digital detox. </w:t>
      </w:r>
      <w:r w:rsidRPr="009E33FE">
        <w:rPr>
          <w:color w:val="FF0000"/>
          <w:lang w:val="en-GB"/>
        </w:rPr>
        <w:t xml:space="preserve">A good start </w:t>
      </w:r>
      <w:r>
        <w:rPr>
          <w:lang w:val="en-GB"/>
        </w:rPr>
        <w:t xml:space="preserve">would be to set specific times for the usage of teens’ mobile devices. For example, it makes sense to collect them over night to make sure, the young adults </w:t>
      </w:r>
      <w:proofErr w:type="gramStart"/>
      <w:r>
        <w:rPr>
          <w:lang w:val="en-GB"/>
        </w:rPr>
        <w:t>won’t</w:t>
      </w:r>
      <w:proofErr w:type="gramEnd"/>
      <w:r>
        <w:rPr>
          <w:lang w:val="en-GB"/>
        </w:rPr>
        <w:t xml:space="preserve"> stay up all night. Sometimes some teens also just feel lonely. This could be one of the reasons</w:t>
      </w:r>
      <w:r>
        <w:rPr>
          <w:lang w:val="en-GB"/>
        </w:rPr>
        <w:t xml:space="preserve"> </w:t>
      </w:r>
      <w:r w:rsidRPr="009E33FE">
        <w:rPr>
          <w:color w:val="FF0000"/>
          <w:lang w:val="en-GB"/>
        </w:rPr>
        <w:t xml:space="preserve">why </w:t>
      </w:r>
      <w:r>
        <w:rPr>
          <w:lang w:val="en-GB"/>
        </w:rPr>
        <w:t xml:space="preserve">they are glued to the screen. Just </w:t>
      </w:r>
      <w:r w:rsidRPr="009E33FE">
        <w:rPr>
          <w:color w:val="FF0000"/>
          <w:lang w:val="en-GB"/>
        </w:rPr>
        <w:t xml:space="preserve">make </w:t>
      </w:r>
      <w:r>
        <w:rPr>
          <w:lang w:val="en-GB"/>
        </w:rPr>
        <w:t>some trips with them and show them that, there are other things than just their apps. Are teens addicted to their screens in your country as well? Let me know!</w:t>
      </w:r>
    </w:p>
    <w:sectPr w:rsidR="009E33FE" w:rsidRPr="009E33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llinger Romana" w:date="2021-02-27T14:40:00Z" w:initials="BR">
    <w:p w14:paraId="068630D6" w14:textId="77777777" w:rsidR="009E33FE" w:rsidRDefault="009E33FE" w:rsidP="009E33FE">
      <w:r>
        <w:t xml:space="preserve">Reference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Katie's</w:t>
      </w:r>
      <w:proofErr w:type="spellEnd"/>
      <w:r>
        <w:t xml:space="preserve"> </w:t>
      </w:r>
      <w:proofErr w:type="spellStart"/>
      <w:r>
        <w:t>blog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863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E8A5" w16cex:dateUtc="2021-03-04T2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8630D6" w16cid:durableId="23EBE8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llinger Romana">
    <w15:presenceInfo w15:providerId="AD" w15:userId="S::romana.bellinger@hak-kitz.ac.at::76ed3f0f-3b41-4029-8696-3e898eb15f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FE"/>
    <w:rsid w:val="009E33FE"/>
    <w:rsid w:val="00A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970D"/>
  <w15:chartTrackingRefBased/>
  <w15:docId w15:val="{8814D9AE-D402-4B29-971A-038396E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9E33F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2021-03-04T22:14:00Z</dcterms:created>
  <dcterms:modified xsi:type="dcterms:W3CDTF">2021-03-04T22:25:00Z</dcterms:modified>
</cp:coreProperties>
</file>